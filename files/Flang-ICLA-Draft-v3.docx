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27014" w14:textId="3D9FA40E" w:rsidR="00F52008" w:rsidRDefault="00F52008" w:rsidP="00F43646">
      <w:pPr>
        <w:pStyle w:val="Heading1"/>
        <w:rPr>
          <w:ins w:id="0" w:author="Author"/>
        </w:rPr>
      </w:pPr>
      <w:ins w:id="1" w:author="Author">
        <w:r>
          <w:t xml:space="preserve">Flang Individual Contributor </w:t>
        </w:r>
        <w:r w:rsidR="00DB5B32">
          <w:t xml:space="preserve">License </w:t>
        </w:r>
        <w:r>
          <w:t>Agreement, Version 1.0</w:t>
        </w:r>
        <w:bookmarkStart w:id="2" w:name="_GoBack"/>
        <w:bookmarkEnd w:id="2"/>
      </w:ins>
    </w:p>
    <w:p w14:paraId="30658487" w14:textId="77777777" w:rsidR="004B6125" w:rsidRPr="004B6125" w:rsidRDefault="004B6125">
      <w:pPr>
        <w:rPr>
          <w:ins w:id="3" w:author="Author"/>
        </w:rPr>
      </w:pPr>
    </w:p>
    <w:p w14:paraId="7E37F095" w14:textId="714265ED" w:rsidR="001F3665" w:rsidRDefault="00E145E5">
      <w:r>
        <w:t xml:space="preserve">Thank you for your interest in </w:t>
      </w:r>
      <w:del w:id="4" w:author="Author">
        <w:r w:rsidDel="00243981">
          <w:delText>The Apache Software Foundation (the "Founda</w:delText>
        </w:r>
        <w:r w:rsidR="003748F2" w:rsidDel="00243981">
          <w:delText>)</w:delText>
        </w:r>
        <w:r w:rsidDel="00243981">
          <w:delText>tion"</w:delText>
        </w:r>
      </w:del>
      <w:ins w:id="5" w:author="Author">
        <w:r w:rsidR="00243981">
          <w:t>Flang</w:t>
        </w:r>
      </w:ins>
      <w:r>
        <w:t xml:space="preserve">. </w:t>
      </w:r>
      <w:proofErr w:type="gramStart"/>
      <w:r>
        <w:t>In order to</w:t>
      </w:r>
      <w:proofErr w:type="gramEnd"/>
      <w:r>
        <w:t xml:space="preserve"> clarify the intellectual property license granted with Contributions from any person or entity, </w:t>
      </w:r>
      <w:ins w:id="6" w:author="Author">
        <w:r w:rsidR="00243981">
          <w:t xml:space="preserve">NVIDIA Corporation </w:t>
        </w:r>
      </w:ins>
      <w:del w:id="7" w:author="Author">
        <w:r w:rsidDel="00243981">
          <w:delText xml:space="preserve">the Foundation </w:delText>
        </w:r>
      </w:del>
      <w:r>
        <w:t xml:space="preserve">must have a Contributor License Agreement ("CLA") on file that has been signed by each Contributor, indicating agreement to the license terms below. This license is for your protection as a Contributor as well as the protection of </w:t>
      </w:r>
      <w:del w:id="8" w:author="Author">
        <w:r w:rsidDel="00243981">
          <w:delText>the Foundation</w:delText>
        </w:r>
      </w:del>
      <w:ins w:id="9" w:author="Author">
        <w:r w:rsidR="00243981">
          <w:t>NVIDIA</w:t>
        </w:r>
      </w:ins>
      <w:r>
        <w:t xml:space="preserve"> and its users; it does not change your rights to use your own Contributions for any other purpose. If you have not already done so, please complete and sign, then scan and email a pdf file of this Agreement to </w:t>
      </w:r>
      <w:del w:id="10" w:author="Author">
        <w:r w:rsidDel="00243981">
          <w:delText>secretary@apache.org</w:delText>
        </w:r>
      </w:del>
      <w:ins w:id="11" w:author="Author">
        <w:r w:rsidR="0026313C">
          <w:fldChar w:fldCharType="begin"/>
        </w:r>
        <w:r w:rsidR="0026313C">
          <w:instrText xml:space="preserve"> HYPERLINK "mailto:flang-cla@nvidia.com" </w:instrText>
        </w:r>
        <w:r w:rsidR="0026313C">
          <w:fldChar w:fldCharType="separate"/>
        </w:r>
        <w:r w:rsidR="0026313C">
          <w:rPr>
            <w:rStyle w:val="Hyperlink"/>
          </w:rPr>
          <w:t>flang-cla@nvidia.com</w:t>
        </w:r>
        <w:r w:rsidR="0026313C">
          <w:fldChar w:fldCharType="end"/>
        </w:r>
      </w:ins>
      <w:r>
        <w:t>. Please read this document carefully before signing an</w:t>
      </w:r>
      <w:r w:rsidR="001F3665">
        <w:t>d keep a copy for your records.</w:t>
      </w:r>
    </w:p>
    <w:p w14:paraId="431591D2" w14:textId="77777777" w:rsidR="001F3665" w:rsidRDefault="001F3665">
      <w:r>
        <w:t xml:space="preserve">Full name: </w:t>
      </w:r>
      <w:r w:rsidRPr="001F3665">
        <w:rPr>
          <w:u w:val="single"/>
        </w:rPr>
        <w:tab/>
      </w:r>
      <w:r w:rsidRPr="001F3665">
        <w:rPr>
          <w:u w:val="single"/>
        </w:rPr>
        <w:tab/>
      </w:r>
      <w:r w:rsidRPr="001F3665">
        <w:rPr>
          <w:u w:val="single"/>
        </w:rPr>
        <w:tab/>
      </w:r>
      <w:r w:rsidRPr="001F3665">
        <w:rPr>
          <w:u w:val="single"/>
        </w:rPr>
        <w:tab/>
      </w:r>
      <w:r w:rsidRPr="001F3665">
        <w:rPr>
          <w:u w:val="single"/>
        </w:rPr>
        <w:tab/>
      </w:r>
      <w:r w:rsidRPr="001F3665">
        <w:rPr>
          <w:u w:val="single"/>
        </w:rPr>
        <w:tab/>
      </w:r>
      <w:r w:rsidRPr="001F3665">
        <w:rPr>
          <w:u w:val="single"/>
        </w:rPr>
        <w:tab/>
      </w:r>
      <w:r w:rsidRPr="001F3665">
        <w:rPr>
          <w:u w:val="single"/>
        </w:rPr>
        <w:tab/>
      </w:r>
      <w:r w:rsidRPr="001F3665">
        <w:rPr>
          <w:u w:val="single"/>
        </w:rPr>
        <w:tab/>
      </w:r>
    </w:p>
    <w:p w14:paraId="2D87EB59" w14:textId="77777777" w:rsidR="001F3665" w:rsidRDefault="00E145E5">
      <w:r>
        <w:t xml:space="preserve">(optional) Public name: </w:t>
      </w:r>
      <w:r w:rsidR="001F3665">
        <w:rPr>
          <w:u w:val="single"/>
        </w:rPr>
        <w:tab/>
      </w:r>
      <w:r w:rsidR="001F3665">
        <w:rPr>
          <w:u w:val="single"/>
        </w:rPr>
        <w:tab/>
      </w:r>
      <w:r w:rsidR="001F3665">
        <w:rPr>
          <w:u w:val="single"/>
        </w:rPr>
        <w:tab/>
      </w:r>
      <w:r w:rsidR="001F3665">
        <w:rPr>
          <w:u w:val="single"/>
        </w:rPr>
        <w:tab/>
      </w:r>
      <w:r w:rsidR="001F3665">
        <w:rPr>
          <w:u w:val="single"/>
        </w:rPr>
        <w:tab/>
      </w:r>
      <w:r w:rsidR="001F3665">
        <w:rPr>
          <w:u w:val="single"/>
        </w:rPr>
        <w:tab/>
      </w:r>
      <w:r w:rsidR="001F3665">
        <w:rPr>
          <w:u w:val="single"/>
        </w:rPr>
        <w:tab/>
      </w:r>
      <w:r w:rsidR="001F3665">
        <w:rPr>
          <w:u w:val="single"/>
        </w:rPr>
        <w:tab/>
      </w:r>
    </w:p>
    <w:p w14:paraId="525C88CD" w14:textId="77777777" w:rsidR="001F3665" w:rsidRDefault="00E145E5">
      <w:r>
        <w:t xml:space="preserve">Mailing Address: </w:t>
      </w:r>
      <w:r w:rsidR="001F3665">
        <w:rPr>
          <w:u w:val="single"/>
        </w:rPr>
        <w:tab/>
      </w:r>
      <w:r w:rsidR="001F3665">
        <w:rPr>
          <w:u w:val="single"/>
        </w:rPr>
        <w:tab/>
      </w:r>
      <w:r w:rsidR="001F3665">
        <w:rPr>
          <w:u w:val="single"/>
        </w:rPr>
        <w:tab/>
      </w:r>
      <w:r w:rsidR="001F3665">
        <w:rPr>
          <w:u w:val="single"/>
        </w:rPr>
        <w:tab/>
      </w:r>
      <w:r w:rsidR="001F3665">
        <w:rPr>
          <w:u w:val="single"/>
        </w:rPr>
        <w:tab/>
      </w:r>
      <w:r w:rsidR="001F3665">
        <w:rPr>
          <w:u w:val="single"/>
        </w:rPr>
        <w:tab/>
      </w:r>
      <w:r w:rsidR="001F3665">
        <w:rPr>
          <w:u w:val="single"/>
        </w:rPr>
        <w:tab/>
      </w:r>
      <w:r w:rsidR="001F3665">
        <w:rPr>
          <w:u w:val="single"/>
        </w:rPr>
        <w:tab/>
      </w:r>
    </w:p>
    <w:p w14:paraId="42F907A6" w14:textId="77777777" w:rsidR="001F3665" w:rsidRDefault="00E145E5">
      <w:r>
        <w:t xml:space="preserve">Country: </w:t>
      </w:r>
      <w:r w:rsidR="001F3665" w:rsidRPr="001F3665">
        <w:rPr>
          <w:u w:val="single"/>
        </w:rPr>
        <w:tab/>
      </w:r>
      <w:r w:rsidR="001F3665" w:rsidRPr="001F3665">
        <w:rPr>
          <w:u w:val="single"/>
        </w:rPr>
        <w:tab/>
      </w:r>
      <w:r w:rsidR="001F3665" w:rsidRPr="001F3665">
        <w:rPr>
          <w:u w:val="single"/>
        </w:rPr>
        <w:tab/>
      </w:r>
      <w:r w:rsidR="001F3665" w:rsidRPr="001F3665">
        <w:rPr>
          <w:u w:val="single"/>
        </w:rPr>
        <w:tab/>
      </w:r>
      <w:r w:rsidR="001F3665" w:rsidRPr="001F3665">
        <w:rPr>
          <w:u w:val="single"/>
        </w:rPr>
        <w:tab/>
      </w:r>
      <w:r w:rsidR="001F3665" w:rsidRPr="001F3665">
        <w:rPr>
          <w:u w:val="single"/>
        </w:rPr>
        <w:tab/>
      </w:r>
      <w:r w:rsidR="001F3665" w:rsidRPr="001F3665">
        <w:rPr>
          <w:u w:val="single"/>
        </w:rPr>
        <w:tab/>
      </w:r>
      <w:r w:rsidR="001F3665" w:rsidRPr="001F3665">
        <w:rPr>
          <w:u w:val="single"/>
        </w:rPr>
        <w:tab/>
      </w:r>
      <w:r w:rsidR="001F3665" w:rsidRPr="001F3665">
        <w:rPr>
          <w:u w:val="single"/>
        </w:rPr>
        <w:tab/>
      </w:r>
    </w:p>
    <w:p w14:paraId="66A749B6" w14:textId="77777777" w:rsidR="001F3665" w:rsidRDefault="00E145E5">
      <w:r>
        <w:t xml:space="preserve">Telephone: </w:t>
      </w:r>
      <w:r w:rsidR="001F3665" w:rsidRPr="001F3665">
        <w:rPr>
          <w:u w:val="single"/>
        </w:rPr>
        <w:tab/>
      </w:r>
      <w:r w:rsidR="001F3665" w:rsidRPr="001F3665">
        <w:rPr>
          <w:u w:val="single"/>
        </w:rPr>
        <w:tab/>
      </w:r>
      <w:r w:rsidR="001F3665" w:rsidRPr="001F3665">
        <w:rPr>
          <w:u w:val="single"/>
        </w:rPr>
        <w:tab/>
      </w:r>
      <w:r w:rsidR="001F3665" w:rsidRPr="001F3665">
        <w:rPr>
          <w:u w:val="single"/>
        </w:rPr>
        <w:tab/>
      </w:r>
      <w:r w:rsidR="001F3665" w:rsidRPr="001F3665">
        <w:rPr>
          <w:u w:val="single"/>
        </w:rPr>
        <w:tab/>
      </w:r>
      <w:r w:rsidR="001F3665" w:rsidRPr="001F3665">
        <w:rPr>
          <w:u w:val="single"/>
        </w:rPr>
        <w:tab/>
      </w:r>
      <w:r w:rsidR="001F3665" w:rsidRPr="001F3665">
        <w:rPr>
          <w:u w:val="single"/>
        </w:rPr>
        <w:tab/>
      </w:r>
      <w:r w:rsidR="001F3665" w:rsidRPr="001F3665">
        <w:rPr>
          <w:u w:val="single"/>
        </w:rPr>
        <w:tab/>
      </w:r>
      <w:r w:rsidR="001F3665" w:rsidRPr="001F3665">
        <w:rPr>
          <w:u w:val="single"/>
        </w:rPr>
        <w:tab/>
      </w:r>
    </w:p>
    <w:p w14:paraId="3AC3C63A" w14:textId="77777777" w:rsidR="001F3665" w:rsidRDefault="00E145E5">
      <w:r>
        <w:t xml:space="preserve">E-Mail: </w:t>
      </w:r>
      <w:r w:rsidR="001F3665" w:rsidRPr="001F3665">
        <w:rPr>
          <w:u w:val="single"/>
        </w:rPr>
        <w:tab/>
      </w:r>
      <w:r w:rsidR="001F3665" w:rsidRPr="001F3665">
        <w:rPr>
          <w:u w:val="single"/>
        </w:rPr>
        <w:tab/>
      </w:r>
      <w:r w:rsidR="001F3665" w:rsidRPr="001F3665">
        <w:rPr>
          <w:u w:val="single"/>
        </w:rPr>
        <w:tab/>
      </w:r>
      <w:r w:rsidR="001F3665" w:rsidRPr="001F3665">
        <w:rPr>
          <w:u w:val="single"/>
        </w:rPr>
        <w:tab/>
      </w:r>
      <w:r w:rsidR="001F3665" w:rsidRPr="001F3665">
        <w:rPr>
          <w:u w:val="single"/>
        </w:rPr>
        <w:tab/>
      </w:r>
      <w:r w:rsidR="001F3665" w:rsidRPr="001F3665">
        <w:rPr>
          <w:u w:val="single"/>
        </w:rPr>
        <w:tab/>
      </w:r>
      <w:r w:rsidR="001F3665" w:rsidRPr="001F3665">
        <w:rPr>
          <w:u w:val="single"/>
        </w:rPr>
        <w:tab/>
      </w:r>
      <w:r w:rsidR="001F3665" w:rsidRPr="001F3665">
        <w:rPr>
          <w:u w:val="single"/>
        </w:rPr>
        <w:tab/>
      </w:r>
      <w:r w:rsidR="001F3665" w:rsidRPr="001F3665">
        <w:rPr>
          <w:u w:val="single"/>
        </w:rPr>
        <w:tab/>
      </w:r>
      <w:r w:rsidR="001F3665">
        <w:rPr>
          <w:u w:val="single"/>
        </w:rPr>
        <w:tab/>
      </w:r>
    </w:p>
    <w:p w14:paraId="03986342" w14:textId="77777777" w:rsidR="001F3665" w:rsidDel="00243981" w:rsidRDefault="00E145E5">
      <w:pPr>
        <w:rPr>
          <w:del w:id="12" w:author="Author"/>
        </w:rPr>
      </w:pPr>
      <w:del w:id="13" w:author="Author">
        <w:r w:rsidDel="00243981">
          <w:delText>(optional) preferred Apache id(s):</w:delText>
        </w:r>
        <w:r w:rsidR="001F3665" w:rsidDel="00243981">
          <w:delText xml:space="preserve"> ______________________________</w:delText>
        </w:r>
      </w:del>
    </w:p>
    <w:p w14:paraId="082499B2" w14:textId="77777777" w:rsidR="001F3665" w:rsidDel="00243981" w:rsidRDefault="00E145E5">
      <w:pPr>
        <w:rPr>
          <w:del w:id="14" w:author="Author"/>
        </w:rPr>
      </w:pPr>
      <w:del w:id="15" w:author="Author">
        <w:r w:rsidDel="00243981">
          <w:delText xml:space="preserve">(optional) notify project: ______________________________________ </w:delText>
        </w:r>
      </w:del>
    </w:p>
    <w:p w14:paraId="7F28F669" w14:textId="77777777" w:rsidR="001F3665" w:rsidRDefault="00E145E5">
      <w:r>
        <w:t xml:space="preserve">You accept and agree to the following terms and conditions for Your present and future Contributions submitted to </w:t>
      </w:r>
      <w:del w:id="16" w:author="Author">
        <w:r w:rsidDel="00243981">
          <w:delText>the Foundation</w:delText>
        </w:r>
      </w:del>
      <w:ins w:id="17" w:author="Author">
        <w:r w:rsidR="00243981">
          <w:t>Flang</w:t>
        </w:r>
      </w:ins>
      <w:r>
        <w:t xml:space="preserve">. </w:t>
      </w:r>
      <w:del w:id="18" w:author="Author">
        <w:r w:rsidDel="00243981">
          <w:delText xml:space="preserve">In return, the Foundation shall not use Your Contributions in a way that is contrary to the public benefit or inconsistent with its nonprofit status and bylaws in effect at the time of the Contribution. </w:delText>
        </w:r>
      </w:del>
      <w:r>
        <w:t xml:space="preserve">Except for the license granted herein to </w:t>
      </w:r>
      <w:del w:id="19" w:author="Author">
        <w:r w:rsidDel="00243981">
          <w:delText>the Foundation</w:delText>
        </w:r>
      </w:del>
      <w:ins w:id="20" w:author="Author">
        <w:r w:rsidR="00243981">
          <w:t>NVIDIA</w:t>
        </w:r>
      </w:ins>
      <w:r>
        <w:t xml:space="preserve"> and recipients of software distributed by </w:t>
      </w:r>
      <w:del w:id="21" w:author="Author">
        <w:r w:rsidDel="00243981">
          <w:delText>the Foundation</w:delText>
        </w:r>
      </w:del>
      <w:ins w:id="22" w:author="Author">
        <w:r w:rsidR="00243981">
          <w:t>NVIDIA</w:t>
        </w:r>
      </w:ins>
      <w:r>
        <w:t xml:space="preserve">, </w:t>
      </w:r>
      <w:proofErr w:type="gramStart"/>
      <w:r>
        <w:t>You</w:t>
      </w:r>
      <w:proofErr w:type="gramEnd"/>
      <w:r>
        <w:t xml:space="preserve"> reserve all right, title, and interest in and to Your Contributions. </w:t>
      </w:r>
    </w:p>
    <w:p w14:paraId="6182158D" w14:textId="77777777" w:rsidR="001F3665" w:rsidRDefault="001F3665" w:rsidP="001F3665">
      <w:pPr>
        <w:pStyle w:val="ListParagraph"/>
        <w:numPr>
          <w:ilvl w:val="0"/>
          <w:numId w:val="1"/>
        </w:numPr>
      </w:pPr>
      <w:r>
        <w:t>Definitions.</w:t>
      </w:r>
    </w:p>
    <w:p w14:paraId="5681A25B" w14:textId="77777777" w:rsidR="001F3665" w:rsidRDefault="00E145E5" w:rsidP="001F3665">
      <w:pPr>
        <w:ind w:left="360"/>
      </w:pPr>
      <w:r>
        <w:t xml:space="preserve">"You" (or "Your") shall mean the copyright owner or legal entity authorized by the copyright owner that is making this Agreement with </w:t>
      </w:r>
      <w:del w:id="23" w:author="Author">
        <w:r w:rsidDel="00243981">
          <w:delText>the Foundation</w:delText>
        </w:r>
      </w:del>
      <w:ins w:id="24" w:author="Author">
        <w:r w:rsidR="00243981">
          <w:t>NVIDIA</w:t>
        </w:r>
      </w:ins>
      <w:r>
        <w:t xml:space="preserve">. For legal entities, the entity </w:t>
      </w:r>
      <w:proofErr w:type="gramStart"/>
      <w:r>
        <w:t>making a Contribution</w:t>
      </w:r>
      <w:proofErr w:type="gramEnd"/>
      <w:r>
        <w:t xml:space="preserve"> and all other entities that control, are controlled by, or are under common control with that entity are considered to be a single Contributor. For the purposes of this definition, "control" means (</w:t>
      </w:r>
      <w:proofErr w:type="spellStart"/>
      <w:r>
        <w:t>i</w:t>
      </w:r>
      <w:proofErr w:type="spellEnd"/>
      <w:r>
        <w:t>) the power, direct or indirect, to cause the direction or management of such entity, whether by contract or otherwise, or (ii) ownership of fifty percent (50%) or more of the outstanding shares, or (iii) beneficial ownership of such ent</w:t>
      </w:r>
      <w:r w:rsidR="001F3665">
        <w:t>ity.</w:t>
      </w:r>
    </w:p>
    <w:p w14:paraId="463E589F" w14:textId="77777777" w:rsidR="001F3665" w:rsidRDefault="00E145E5" w:rsidP="001F3665">
      <w:pPr>
        <w:ind w:left="360"/>
      </w:pPr>
      <w:r>
        <w:t xml:space="preserve">"Contribution" shall mean any original work of authorship, including any modifications or additions to an existing work, that is intentionally submitted by You to </w:t>
      </w:r>
      <w:del w:id="25" w:author="Author">
        <w:r w:rsidDel="00D42F8A">
          <w:delText>the Foundation</w:delText>
        </w:r>
      </w:del>
      <w:ins w:id="26" w:author="Author">
        <w:r w:rsidR="00D42F8A">
          <w:t>Flang</w:t>
        </w:r>
      </w:ins>
      <w:del w:id="27" w:author="Author">
        <w:r w:rsidDel="00D42F8A">
          <w:delText xml:space="preserve"> for inclusion in, or documentation of, any of the products owned or managed by the Foundation (the "Work").</w:delText>
        </w:r>
      </w:del>
      <w:ins w:id="28" w:author="Author">
        <w:r w:rsidR="00D42F8A">
          <w:t>.</w:t>
        </w:r>
      </w:ins>
      <w:r>
        <w:t xml:space="preserve"> For the </w:t>
      </w:r>
      <w:r>
        <w:lastRenderedPageBreak/>
        <w:t xml:space="preserve">purposes of this definition, "submitted" means any form of electronic, verbal, or written communication sent to </w:t>
      </w:r>
      <w:del w:id="29" w:author="Author">
        <w:r w:rsidDel="00D42F8A">
          <w:delText>the Foundation</w:delText>
        </w:r>
      </w:del>
      <w:ins w:id="30" w:author="Author">
        <w:r w:rsidR="00D42F8A">
          <w:t>NVIDIA</w:t>
        </w:r>
      </w:ins>
      <w:r>
        <w:t xml:space="preserve"> or its representatives, including but not limited to communication on electronic mailing lists, source code control systems, and issue tracking systems that are managed by, or on behalf of, </w:t>
      </w:r>
      <w:del w:id="31" w:author="Author">
        <w:r w:rsidDel="00D42F8A">
          <w:delText xml:space="preserve">the Foundation </w:delText>
        </w:r>
      </w:del>
      <w:ins w:id="32" w:author="Author">
        <w:r w:rsidR="00D42F8A">
          <w:t xml:space="preserve">Flang </w:t>
        </w:r>
      </w:ins>
      <w:r>
        <w:t xml:space="preserve">for the purpose of discussing and improving the Work, but excluding communication that is conspicuously marked or otherwise designated in writing by You as "Not a Contribution." </w:t>
      </w:r>
    </w:p>
    <w:p w14:paraId="60DAA440" w14:textId="77777777" w:rsidR="001F3665" w:rsidRDefault="00E145E5">
      <w:r>
        <w:t xml:space="preserve">2. Grant of Copyright License. Subject to the terms and conditions of this Agreement, </w:t>
      </w:r>
      <w:proofErr w:type="gramStart"/>
      <w:r>
        <w:t>You</w:t>
      </w:r>
      <w:proofErr w:type="gramEnd"/>
      <w:r>
        <w:t xml:space="preserve"> hereby grant to </w:t>
      </w:r>
      <w:del w:id="33" w:author="Author">
        <w:r w:rsidDel="00D42F8A">
          <w:delText>the Foundation</w:delText>
        </w:r>
      </w:del>
      <w:ins w:id="34" w:author="Author">
        <w:r w:rsidR="00D42F8A">
          <w:t>NVIDIA</w:t>
        </w:r>
      </w:ins>
      <w:r>
        <w:t xml:space="preserve"> and to recipients of software distributed by </w:t>
      </w:r>
      <w:del w:id="35" w:author="Author">
        <w:r w:rsidDel="00D42F8A">
          <w:delText>the Foundation</w:delText>
        </w:r>
      </w:del>
      <w:ins w:id="36" w:author="Author">
        <w:r w:rsidR="00D42F8A">
          <w:t>NVIDIA</w:t>
        </w:r>
      </w:ins>
      <w:r>
        <w:t xml:space="preserve"> a perpetual, worldwide, non-exclusive, no-charge, royalty-free, irrevocable copyright license to reproduce, prepare derivative works of, publicly display, publicly perform, sublicense, and distribute Your Contributions and such derivative works. </w:t>
      </w:r>
    </w:p>
    <w:p w14:paraId="3EDC18F2" w14:textId="77777777" w:rsidR="001F3665" w:rsidRDefault="00E145E5">
      <w:r>
        <w:t xml:space="preserve">3. Grant of Patent License. Subject to the terms and conditions of this Agreement, You hereby grant to </w:t>
      </w:r>
      <w:del w:id="37" w:author="Author">
        <w:r w:rsidDel="00D42F8A">
          <w:delText>the Foundation</w:delText>
        </w:r>
      </w:del>
      <w:ins w:id="38" w:author="Author">
        <w:r w:rsidR="00D42F8A">
          <w:t>NVIDIA</w:t>
        </w:r>
      </w:ins>
      <w:r>
        <w:t xml:space="preserve"> and to recipients of software distributed by </w:t>
      </w:r>
      <w:del w:id="39" w:author="Author">
        <w:r w:rsidDel="00D42F8A">
          <w:delText>the Foundation</w:delText>
        </w:r>
      </w:del>
      <w:ins w:id="40" w:author="Author">
        <w:r w:rsidR="00D42F8A">
          <w:t>NVIDIA</w:t>
        </w:r>
      </w:ins>
      <w:r>
        <w:t xml:space="preserve"> a perpetual, worldwide, non-exclusive,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was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 </w:t>
      </w:r>
    </w:p>
    <w:p w14:paraId="1CB5D2C2" w14:textId="77777777" w:rsidR="001F3665" w:rsidRDefault="00E145E5">
      <w:r>
        <w:t xml:space="preserve">4. You represent that you are legally entitled to grant the above license. If your employer(s) has rights to intellectual property that you create that includes your Contributions, you represent that you have received permission to make Contributions on behalf of that employer, that your employer has waived such rights for your Contributions to </w:t>
      </w:r>
      <w:del w:id="41" w:author="Author">
        <w:r w:rsidDel="00D42F8A">
          <w:delText>the Foundation</w:delText>
        </w:r>
      </w:del>
      <w:ins w:id="42" w:author="Author">
        <w:r w:rsidR="00D42F8A">
          <w:t>Flang</w:t>
        </w:r>
      </w:ins>
      <w:r>
        <w:t xml:space="preserve">, or that your employer has executed a separate Corporate CLA with </w:t>
      </w:r>
      <w:del w:id="43" w:author="Author">
        <w:r w:rsidDel="00D42F8A">
          <w:delText>the Foundation</w:delText>
        </w:r>
      </w:del>
      <w:ins w:id="44" w:author="Author">
        <w:r w:rsidR="00D42F8A">
          <w:t>NVIDIA</w:t>
        </w:r>
      </w:ins>
      <w:r>
        <w:t xml:space="preserve">. </w:t>
      </w:r>
    </w:p>
    <w:p w14:paraId="066323F6" w14:textId="77777777" w:rsidR="001F3665" w:rsidRDefault="00E145E5">
      <w:r>
        <w:t xml:space="preserve">5. You represent that each of Your Contributions is Your original creation (see section 7 for submissions on behalf of others). You represent that Your Contribution submissions include complete details of any third-party license or other restriction (including, but not limited to, related patents and trademarks) of which you are personally </w:t>
      </w:r>
      <w:proofErr w:type="gramStart"/>
      <w:r>
        <w:t>aware</w:t>
      </w:r>
      <w:proofErr w:type="gramEnd"/>
      <w:r>
        <w:t xml:space="preserve"> and which are associated with any part of Your Contributions. </w:t>
      </w:r>
    </w:p>
    <w:p w14:paraId="246752C9" w14:textId="77777777" w:rsidR="001F3665" w:rsidRDefault="00E145E5">
      <w:r>
        <w:t xml:space="preserve">6. You are not expected to provide support for Your Contributions, except to the extent You desire to provide support. You may provide support for free, for a fee, or not at all. Unless required by applicable law or agreed to in writing, </w:t>
      </w:r>
      <w:proofErr w:type="gramStart"/>
      <w:r>
        <w:t>You</w:t>
      </w:r>
      <w:proofErr w:type="gramEnd"/>
      <w:r>
        <w:t xml:space="preserve"> provide Your Contributions on an "AS IS" BASIS, WITHOUT WARRANTIES OR CONDITIONS OF ANY KIND, either express or implied, including, without limitation, any warranties or conditions of TITLE, NON- INFRINGEMENT, MERCHANTABILITY, or FITNESS FOR A PARTICULAR PURPOSE. </w:t>
      </w:r>
    </w:p>
    <w:p w14:paraId="2ADFA843" w14:textId="77777777" w:rsidR="001F3665" w:rsidRDefault="00E145E5">
      <w:r>
        <w:t xml:space="preserve">7. Should You wish to submit work that is not Your original creation, You may submit it to </w:t>
      </w:r>
      <w:del w:id="45" w:author="Author">
        <w:r w:rsidDel="00D42F8A">
          <w:delText>the Foundation</w:delText>
        </w:r>
      </w:del>
      <w:ins w:id="46" w:author="Author">
        <w:r w:rsidR="00D42F8A">
          <w:t>NVIDIA</w:t>
        </w:r>
      </w:ins>
      <w: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 </w:t>
      </w:r>
    </w:p>
    <w:p w14:paraId="6146D181" w14:textId="77777777" w:rsidR="001F3665" w:rsidRDefault="00E145E5">
      <w:r>
        <w:lastRenderedPageBreak/>
        <w:t xml:space="preserve">8. You agree to notify </w:t>
      </w:r>
      <w:del w:id="47" w:author="Author">
        <w:r w:rsidDel="00D42F8A">
          <w:delText>the Foundation</w:delText>
        </w:r>
      </w:del>
      <w:ins w:id="48" w:author="Author">
        <w:r w:rsidR="00D42F8A">
          <w:t>NVIDIA</w:t>
        </w:r>
      </w:ins>
      <w:r>
        <w:t xml:space="preserve"> of any facts or circumstances of which you become aware that would make these representat</w:t>
      </w:r>
      <w:r w:rsidR="001F3665">
        <w:t>ions inaccurate in any respect.</w:t>
      </w:r>
    </w:p>
    <w:p w14:paraId="74E0206B" w14:textId="77777777" w:rsidR="001C2258" w:rsidRDefault="00E145E5">
      <w:pPr>
        <w:rPr>
          <w:ins w:id="49" w:author="Author"/>
        </w:rPr>
      </w:pPr>
      <w:r>
        <w:t>Please sign: __________________________________ Date: ________________</w:t>
      </w:r>
    </w:p>
    <w:p w14:paraId="5548B1EA" w14:textId="77777777" w:rsidR="003D043F" w:rsidRDefault="003D043F">
      <w:pPr>
        <w:rPr>
          <w:ins w:id="50" w:author="Author"/>
        </w:rPr>
      </w:pPr>
    </w:p>
    <w:p w14:paraId="60DE4063" w14:textId="77777777" w:rsidR="003D043F" w:rsidRDefault="003D043F">
      <w:ins w:id="51" w:author="Author">
        <w:r>
          <w:t xml:space="preserve">The Flang ICLA was derived from the Apache Foundation Individual Contributor License Agreement ("Agreement") V2.0, </w:t>
        </w:r>
        <w:r w:rsidRPr="003D043F">
          <w:t>https://www.apache.org/licenses/icla.pdf</w:t>
        </w:r>
        <w:r>
          <w:t>.</w:t>
        </w:r>
      </w:ins>
    </w:p>
    <w:sectPr w:rsidR="003D043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5BFC9" w14:textId="77777777" w:rsidR="00632A9E" w:rsidRDefault="00632A9E" w:rsidP="005E3485">
      <w:pPr>
        <w:spacing w:after="0" w:line="240" w:lineRule="auto"/>
      </w:pPr>
      <w:r>
        <w:separator/>
      </w:r>
    </w:p>
  </w:endnote>
  <w:endnote w:type="continuationSeparator" w:id="0">
    <w:p w14:paraId="4675230F" w14:textId="77777777" w:rsidR="00632A9E" w:rsidRDefault="00632A9E" w:rsidP="005E3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E4748" w14:textId="77777777" w:rsidR="00632A9E" w:rsidRDefault="00632A9E" w:rsidP="005E3485">
      <w:pPr>
        <w:spacing w:after="0" w:line="240" w:lineRule="auto"/>
      </w:pPr>
      <w:r>
        <w:separator/>
      </w:r>
    </w:p>
  </w:footnote>
  <w:footnote w:type="continuationSeparator" w:id="0">
    <w:p w14:paraId="009A27C1" w14:textId="77777777" w:rsidR="00632A9E" w:rsidRDefault="00632A9E" w:rsidP="005E34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52" w:author="Author"/>
  <w:sdt>
    <w:sdtPr>
      <w:id w:val="-2080585803"/>
      <w:docPartObj>
        <w:docPartGallery w:val="Watermarks"/>
        <w:docPartUnique/>
      </w:docPartObj>
    </w:sdtPr>
    <w:sdtEndPr/>
    <w:sdtContent>
      <w:customXmlInsRangeEnd w:id="52"/>
      <w:p w14:paraId="47DBD58D" w14:textId="63690502" w:rsidR="005E3485" w:rsidRDefault="00632A9E">
        <w:pPr>
          <w:pStyle w:val="Header"/>
        </w:pPr>
        <w:ins w:id="53" w:author="Author">
          <w:r>
            <w:rPr>
              <w:noProof/>
            </w:rPr>
            <w:pict w14:anchorId="29493B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ins>
      </w:p>
      <w:customXmlInsRangeStart w:id="54" w:author="Author"/>
    </w:sdtContent>
  </w:sdt>
  <w:customXmlInsRangeEnd w:id="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157F"/>
    <w:multiLevelType w:val="hybridMultilevel"/>
    <w:tmpl w:val="EB42D4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5E5"/>
    <w:rsid w:val="000425F8"/>
    <w:rsid w:val="001C2258"/>
    <w:rsid w:val="001F3665"/>
    <w:rsid w:val="00243981"/>
    <w:rsid w:val="0026313C"/>
    <w:rsid w:val="00273A79"/>
    <w:rsid w:val="003748F2"/>
    <w:rsid w:val="003D043F"/>
    <w:rsid w:val="004B6125"/>
    <w:rsid w:val="005E3485"/>
    <w:rsid w:val="00632A9E"/>
    <w:rsid w:val="006C3399"/>
    <w:rsid w:val="00B3736C"/>
    <w:rsid w:val="00C77426"/>
    <w:rsid w:val="00D42F8A"/>
    <w:rsid w:val="00DB5B32"/>
    <w:rsid w:val="00E145E5"/>
    <w:rsid w:val="00F349BE"/>
    <w:rsid w:val="00F43646"/>
    <w:rsid w:val="00F52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F6CFC0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1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665"/>
    <w:pPr>
      <w:ind w:left="720"/>
      <w:contextualSpacing/>
    </w:pPr>
  </w:style>
  <w:style w:type="character" w:styleId="CommentReference">
    <w:name w:val="annotation reference"/>
    <w:basedOn w:val="DefaultParagraphFont"/>
    <w:uiPriority w:val="99"/>
    <w:semiHidden/>
    <w:unhideWhenUsed/>
    <w:rsid w:val="003D043F"/>
    <w:rPr>
      <w:sz w:val="16"/>
      <w:szCs w:val="16"/>
    </w:rPr>
  </w:style>
  <w:style w:type="paragraph" w:styleId="CommentText">
    <w:name w:val="annotation text"/>
    <w:basedOn w:val="Normal"/>
    <w:link w:val="CommentTextChar"/>
    <w:uiPriority w:val="99"/>
    <w:semiHidden/>
    <w:unhideWhenUsed/>
    <w:rsid w:val="003D043F"/>
    <w:pPr>
      <w:spacing w:line="240" w:lineRule="auto"/>
    </w:pPr>
    <w:rPr>
      <w:sz w:val="20"/>
      <w:szCs w:val="20"/>
    </w:rPr>
  </w:style>
  <w:style w:type="character" w:customStyle="1" w:styleId="CommentTextChar">
    <w:name w:val="Comment Text Char"/>
    <w:basedOn w:val="DefaultParagraphFont"/>
    <w:link w:val="CommentText"/>
    <w:uiPriority w:val="99"/>
    <w:semiHidden/>
    <w:rsid w:val="003D043F"/>
    <w:rPr>
      <w:sz w:val="20"/>
      <w:szCs w:val="20"/>
    </w:rPr>
  </w:style>
  <w:style w:type="paragraph" w:styleId="CommentSubject">
    <w:name w:val="annotation subject"/>
    <w:basedOn w:val="CommentText"/>
    <w:next w:val="CommentText"/>
    <w:link w:val="CommentSubjectChar"/>
    <w:uiPriority w:val="99"/>
    <w:semiHidden/>
    <w:unhideWhenUsed/>
    <w:rsid w:val="003D043F"/>
    <w:rPr>
      <w:b/>
      <w:bCs/>
    </w:rPr>
  </w:style>
  <w:style w:type="character" w:customStyle="1" w:styleId="CommentSubjectChar">
    <w:name w:val="Comment Subject Char"/>
    <w:basedOn w:val="CommentTextChar"/>
    <w:link w:val="CommentSubject"/>
    <w:uiPriority w:val="99"/>
    <w:semiHidden/>
    <w:rsid w:val="003D043F"/>
    <w:rPr>
      <w:b/>
      <w:bCs/>
      <w:sz w:val="20"/>
      <w:szCs w:val="20"/>
    </w:rPr>
  </w:style>
  <w:style w:type="paragraph" w:styleId="BalloonText">
    <w:name w:val="Balloon Text"/>
    <w:basedOn w:val="Normal"/>
    <w:link w:val="BalloonTextChar"/>
    <w:uiPriority w:val="99"/>
    <w:semiHidden/>
    <w:unhideWhenUsed/>
    <w:rsid w:val="003D04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043F"/>
    <w:rPr>
      <w:rFonts w:ascii="Segoe UI" w:hAnsi="Segoe UI" w:cs="Segoe UI"/>
      <w:sz w:val="18"/>
      <w:szCs w:val="18"/>
    </w:rPr>
  </w:style>
  <w:style w:type="character" w:styleId="Hyperlink">
    <w:name w:val="Hyperlink"/>
    <w:basedOn w:val="DefaultParagraphFont"/>
    <w:uiPriority w:val="99"/>
    <w:semiHidden/>
    <w:unhideWhenUsed/>
    <w:rsid w:val="0026313C"/>
    <w:rPr>
      <w:color w:val="0000FF"/>
      <w:u w:val="single"/>
    </w:rPr>
  </w:style>
  <w:style w:type="character" w:customStyle="1" w:styleId="Heading1Char">
    <w:name w:val="Heading 1 Char"/>
    <w:basedOn w:val="DefaultParagraphFont"/>
    <w:link w:val="Heading1"/>
    <w:uiPriority w:val="9"/>
    <w:rsid w:val="004B612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E34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485"/>
  </w:style>
  <w:style w:type="paragraph" w:styleId="Footer">
    <w:name w:val="footer"/>
    <w:basedOn w:val="Normal"/>
    <w:link w:val="FooterChar"/>
    <w:uiPriority w:val="99"/>
    <w:unhideWhenUsed/>
    <w:rsid w:val="005E34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25F84-2B4D-4AF4-AEF5-4BDC09E33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2017-11-28T21:03:00Z</dcterms:created>
  <dcterms:modified xsi:type="dcterms:W3CDTF">2017-11-28T21:08:00Z</dcterms:modified>
</cp:coreProperties>
</file>